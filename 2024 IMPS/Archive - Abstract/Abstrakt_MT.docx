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06BF" w14:textId="46C5D2CB" w:rsidR="00A56A21" w:rsidRPr="00905D78" w:rsidRDefault="00D07102" w:rsidP="00905D7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Title 1: </w:t>
      </w:r>
      <w:r w:rsidR="00A56A21" w:rsidRPr="00A56A21">
        <w:rPr>
          <w:b/>
          <w:bCs/>
          <w:sz w:val="36"/>
          <w:szCs w:val="36"/>
          <w:lang w:val="en-US"/>
        </w:rPr>
        <w:t>Statistical disclosure methods for psychology: an application to a real dataset</w:t>
      </w:r>
    </w:p>
    <w:p w14:paraId="0AE21BBC" w14:textId="3E4BE2AD" w:rsidR="00905D78" w:rsidRDefault="00D07102" w:rsidP="00905D78">
      <w:pPr>
        <w:jc w:val="center"/>
        <w:rPr>
          <w:ins w:id="0" w:author="Matthias Templ" w:date="2024-02-21T22:57:00Z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Title 2: </w:t>
      </w:r>
      <w:r w:rsidR="00905D78" w:rsidRPr="00905D78">
        <w:rPr>
          <w:b/>
          <w:bCs/>
          <w:sz w:val="36"/>
          <w:szCs w:val="36"/>
          <w:lang w:val="en-US"/>
        </w:rPr>
        <w:t>Statistical disclosure methods for open science in psychology</w:t>
      </w:r>
    </w:p>
    <w:p w14:paraId="6509D6FB" w14:textId="46ABD8FF" w:rsidR="007632E7" w:rsidRDefault="007632E7" w:rsidP="00905D78">
      <w:pPr>
        <w:jc w:val="center"/>
        <w:rPr>
          <w:ins w:id="1" w:author="Matthias Templ" w:date="2024-02-21T23:03:00Z"/>
          <w:b/>
          <w:bCs/>
          <w:sz w:val="36"/>
          <w:szCs w:val="36"/>
          <w:lang w:val="en-US"/>
        </w:rPr>
      </w:pPr>
      <w:ins w:id="2" w:author="Matthias Templ" w:date="2024-02-21T22:57:00Z">
        <w:r>
          <w:rPr>
            <w:b/>
            <w:bCs/>
            <w:sz w:val="36"/>
            <w:szCs w:val="36"/>
            <w:lang w:val="en-US"/>
          </w:rPr>
          <w:t>Title 3: Anonymi</w:t>
        </w:r>
      </w:ins>
      <w:ins w:id="3" w:author="Matthias Templ" w:date="2024-02-21T22:58:00Z">
        <w:r>
          <w:rPr>
            <w:b/>
            <w:bCs/>
            <w:sz w:val="36"/>
            <w:szCs w:val="36"/>
            <w:lang w:val="en-US"/>
          </w:rPr>
          <w:t>zation of data for open science in psychology</w:t>
        </w:r>
      </w:ins>
    </w:p>
    <w:p w14:paraId="5084516C" w14:textId="2C1CDDC8" w:rsidR="00953FFB" w:rsidRPr="00905D78" w:rsidRDefault="00953FFB" w:rsidP="00905D78">
      <w:pPr>
        <w:jc w:val="center"/>
        <w:rPr>
          <w:b/>
          <w:bCs/>
          <w:sz w:val="36"/>
          <w:szCs w:val="36"/>
          <w:lang w:val="en-US"/>
        </w:rPr>
      </w:pPr>
      <w:ins w:id="4" w:author="Matthias Templ" w:date="2024-02-21T23:03:00Z">
        <w:r>
          <w:rPr>
            <w:b/>
            <w:bCs/>
            <w:sz w:val="36"/>
            <w:szCs w:val="36"/>
            <w:lang w:val="en-US"/>
          </w:rPr>
          <w:t xml:space="preserve">Title 4: Anonymization and </w:t>
        </w:r>
      </w:ins>
      <w:ins w:id="5" w:author="Matthias Templ" w:date="2024-02-21T23:04:00Z">
        <w:r>
          <w:rPr>
            <w:b/>
            <w:bCs/>
            <w:sz w:val="36"/>
            <w:szCs w:val="36"/>
            <w:lang w:val="en-US"/>
          </w:rPr>
          <w:t>synthetization of data from psychology and psychometrics</w:t>
        </w:r>
      </w:ins>
    </w:p>
    <w:p w14:paraId="4FAC1ED2" w14:textId="77777777" w:rsidR="00D75451" w:rsidRDefault="00D75451" w:rsidP="00D75451">
      <w:pPr>
        <w:rPr>
          <w:sz w:val="24"/>
          <w:szCs w:val="24"/>
          <w:lang w:val="en-US"/>
        </w:rPr>
      </w:pPr>
    </w:p>
    <w:p w14:paraId="70A2356B" w14:textId="409DED44" w:rsidR="00A56A21" w:rsidRPr="000345D9" w:rsidRDefault="00D75451" w:rsidP="005E014C">
      <w:pPr>
        <w:jc w:val="both"/>
        <w:rPr>
          <w:sz w:val="24"/>
          <w:szCs w:val="24"/>
          <w:lang w:val="en-US"/>
        </w:rPr>
      </w:pPr>
      <w:r w:rsidRPr="000345D9">
        <w:rPr>
          <w:sz w:val="24"/>
          <w:szCs w:val="24"/>
          <w:lang w:val="en-US"/>
        </w:rPr>
        <w:t xml:space="preserve">There is great demand for the availability of the data used for research. </w:t>
      </w:r>
      <w:r w:rsidR="006964BD" w:rsidRPr="000345D9">
        <w:rPr>
          <w:sz w:val="24"/>
          <w:szCs w:val="24"/>
          <w:lang w:val="en-US"/>
        </w:rPr>
        <w:t xml:space="preserve">The replicability of findings in psychology </w:t>
      </w:r>
      <w:r w:rsidR="00353BEE" w:rsidRPr="000345D9">
        <w:rPr>
          <w:sz w:val="24"/>
          <w:szCs w:val="24"/>
          <w:lang w:val="en-US"/>
        </w:rPr>
        <w:t>is questioned and m</w:t>
      </w:r>
      <w:r w:rsidRPr="000345D9">
        <w:rPr>
          <w:sz w:val="24"/>
          <w:szCs w:val="24"/>
          <w:lang w:val="en-US"/>
        </w:rPr>
        <w:t xml:space="preserve">ore </w:t>
      </w:r>
      <w:r w:rsidR="00364E2A" w:rsidRPr="000345D9">
        <w:rPr>
          <w:sz w:val="24"/>
          <w:szCs w:val="24"/>
          <w:lang w:val="en-US"/>
        </w:rPr>
        <w:t>available</w:t>
      </w:r>
      <w:r w:rsidRPr="000345D9">
        <w:rPr>
          <w:sz w:val="24"/>
          <w:szCs w:val="24"/>
          <w:lang w:val="en-US"/>
        </w:rPr>
        <w:t xml:space="preserve"> data would make research more transparent and accessible.</w:t>
      </w:r>
      <w:r w:rsidR="00614610" w:rsidRPr="000345D9">
        <w:rPr>
          <w:sz w:val="24"/>
          <w:szCs w:val="24"/>
          <w:lang w:val="en-US"/>
        </w:rPr>
        <w:t xml:space="preserve"> Unfortunately, many datasets are not available due to privacy reasons</w:t>
      </w:r>
      <w:r w:rsidR="00B24010" w:rsidRPr="000345D9">
        <w:rPr>
          <w:sz w:val="24"/>
          <w:szCs w:val="24"/>
          <w:lang w:val="en-US"/>
        </w:rPr>
        <w:t xml:space="preserve"> or closed research culture</w:t>
      </w:r>
      <w:r w:rsidR="00614610" w:rsidRPr="000345D9">
        <w:rPr>
          <w:sz w:val="24"/>
          <w:szCs w:val="24"/>
          <w:lang w:val="en-US"/>
        </w:rPr>
        <w:t xml:space="preserve">. On the other hand, it is increasingly expected for researchers to share data with others for review, reanalysis, and reuse. </w:t>
      </w:r>
      <w:r w:rsidR="00DC281C" w:rsidRPr="000345D9">
        <w:rPr>
          <w:sz w:val="24"/>
          <w:szCs w:val="24"/>
          <w:lang w:val="en-US"/>
        </w:rPr>
        <w:t xml:space="preserve">To solve this issue, we suggest using methods of Statistical Disclosure Control. These methods </w:t>
      </w:r>
      <w:ins w:id="6" w:author="Matthias Templ" w:date="2024-02-21T22:46:00Z">
        <w:r w:rsidR="007A3AF4">
          <w:rPr>
            <w:sz w:val="24"/>
            <w:szCs w:val="24"/>
            <w:lang w:val="en-US"/>
          </w:rPr>
          <w:t xml:space="preserve">either </w:t>
        </w:r>
      </w:ins>
      <w:r w:rsidR="00DC281C" w:rsidRPr="000345D9">
        <w:rPr>
          <w:sz w:val="24"/>
          <w:szCs w:val="24"/>
          <w:lang w:val="en-US"/>
        </w:rPr>
        <w:t>modif</w:t>
      </w:r>
      <w:ins w:id="7" w:author="Matthias Templ" w:date="2024-02-21T22:53:00Z">
        <w:r w:rsidR="007A3AF4">
          <w:rPr>
            <w:sz w:val="24"/>
            <w:szCs w:val="24"/>
            <w:lang w:val="en-US"/>
          </w:rPr>
          <w:t>y</w:t>
        </w:r>
      </w:ins>
      <w:ins w:id="8" w:author="Matthias Templ" w:date="2024-02-21T22:46:00Z">
        <w:r w:rsidR="007A3AF4">
          <w:rPr>
            <w:sz w:val="24"/>
            <w:szCs w:val="24"/>
            <w:lang w:val="en-US"/>
          </w:rPr>
          <w:t xml:space="preserve"> or synthetize</w:t>
        </w:r>
      </w:ins>
      <w:del w:id="9" w:author="Matthias Templ" w:date="2024-02-21T22:46:00Z">
        <w:r w:rsidR="00DC281C" w:rsidRPr="000345D9" w:rsidDel="007A3AF4">
          <w:rPr>
            <w:sz w:val="24"/>
            <w:szCs w:val="24"/>
            <w:lang w:val="en-US"/>
          </w:rPr>
          <w:delText>y</w:delText>
        </w:r>
      </w:del>
      <w:r w:rsidR="00DC281C" w:rsidRPr="000345D9">
        <w:rPr>
          <w:sz w:val="24"/>
          <w:szCs w:val="24"/>
          <w:lang w:val="en-US"/>
        </w:rPr>
        <w:t xml:space="preserve"> data so that it can be disclosed without revealing confidential information that may be associated with specific respondents.</w:t>
      </w:r>
      <w:r w:rsidR="004E7C67" w:rsidRPr="000345D9">
        <w:rPr>
          <w:sz w:val="24"/>
          <w:szCs w:val="24"/>
          <w:lang w:val="en-US"/>
        </w:rPr>
        <w:t xml:space="preserve"> </w:t>
      </w:r>
      <w:ins w:id="10" w:author="Matthias Templ" w:date="2024-02-21T22:49:00Z">
        <w:r w:rsidR="007A3AF4" w:rsidRPr="007A3AF4">
          <w:rPr>
            <w:sz w:val="24"/>
            <w:szCs w:val="24"/>
            <w:lang w:val="en-US"/>
          </w:rPr>
          <w:t xml:space="preserve">In this </w:t>
        </w:r>
        <w:r w:rsidR="007A3AF4">
          <w:rPr>
            <w:sz w:val="24"/>
            <w:szCs w:val="24"/>
            <w:lang w:val="en-US"/>
          </w:rPr>
          <w:t>contribution</w:t>
        </w:r>
        <w:r w:rsidR="007A3AF4" w:rsidRPr="007A3AF4">
          <w:rPr>
            <w:sz w:val="24"/>
            <w:szCs w:val="24"/>
            <w:lang w:val="en-US"/>
          </w:rPr>
          <w:t xml:space="preserve">, </w:t>
        </w:r>
      </w:ins>
      <w:ins w:id="11" w:author="Matthias Templ" w:date="2024-02-21T22:54:00Z">
        <w:r w:rsidR="007A3AF4">
          <w:rPr>
            <w:sz w:val="24"/>
            <w:szCs w:val="24"/>
            <w:lang w:val="en-US"/>
          </w:rPr>
          <w:t>a meta-study</w:t>
        </w:r>
      </w:ins>
      <w:ins w:id="12" w:author="Matthias Templ" w:date="2024-02-21T22:49:00Z">
        <w:r w:rsidR="007A3AF4" w:rsidRPr="007A3AF4">
          <w:rPr>
            <w:sz w:val="24"/>
            <w:szCs w:val="24"/>
            <w:lang w:val="en-US"/>
          </w:rPr>
          <w:t xml:space="preserve"> </w:t>
        </w:r>
        <w:proofErr w:type="spellStart"/>
        <w:r w:rsidR="007A3AF4" w:rsidRPr="007A3AF4">
          <w:rPr>
            <w:sz w:val="24"/>
            <w:szCs w:val="24"/>
            <w:lang w:val="en-US"/>
          </w:rPr>
          <w:t>summarise</w:t>
        </w:r>
      </w:ins>
      <w:ins w:id="13" w:author="Matthias Templ" w:date="2024-02-21T22:54:00Z">
        <w:r w:rsidR="007A3AF4">
          <w:rPr>
            <w:sz w:val="24"/>
            <w:szCs w:val="24"/>
            <w:lang w:val="en-US"/>
          </w:rPr>
          <w:t>s</w:t>
        </w:r>
      </w:ins>
      <w:proofErr w:type="spellEnd"/>
      <w:ins w:id="14" w:author="Matthias Templ" w:date="2024-02-21T22:49:00Z">
        <w:r w:rsidR="007A3AF4" w:rsidRPr="007A3AF4">
          <w:rPr>
            <w:sz w:val="24"/>
            <w:szCs w:val="24"/>
            <w:lang w:val="en-US"/>
          </w:rPr>
          <w:t xml:space="preserve"> the work in this area and different </w:t>
        </w:r>
        <w:proofErr w:type="spellStart"/>
        <w:r w:rsidR="007A3AF4" w:rsidRPr="007A3AF4">
          <w:rPr>
            <w:sz w:val="24"/>
            <w:szCs w:val="24"/>
            <w:lang w:val="en-US"/>
          </w:rPr>
          <w:t>anonymisation</w:t>
        </w:r>
        <w:proofErr w:type="spellEnd"/>
        <w:r w:rsidR="007A3AF4" w:rsidRPr="007A3AF4">
          <w:rPr>
            <w:sz w:val="24"/>
            <w:szCs w:val="24"/>
            <w:lang w:val="en-US"/>
          </w:rPr>
          <w:t xml:space="preserve"> approaches that can be used to protect data confidentiality</w:t>
        </w:r>
      </w:ins>
      <w:ins w:id="15" w:author="Matthias Templ" w:date="2024-02-21T22:54:00Z">
        <w:r w:rsidR="007A3AF4">
          <w:rPr>
            <w:sz w:val="24"/>
            <w:szCs w:val="24"/>
            <w:lang w:val="en-US"/>
          </w:rPr>
          <w:t xml:space="preserve"> are presented</w:t>
        </w:r>
      </w:ins>
      <w:ins w:id="16" w:author="Matthias Templ" w:date="2024-02-21T22:50:00Z">
        <w:r w:rsidR="007A3AF4">
          <w:rPr>
            <w:sz w:val="24"/>
            <w:szCs w:val="24"/>
            <w:lang w:val="en-US"/>
          </w:rPr>
          <w:t xml:space="preserve">. </w:t>
        </w:r>
      </w:ins>
      <w:ins w:id="17" w:author="Matthias Templ" w:date="2024-02-21T22:53:00Z">
        <w:r w:rsidR="007A3AF4" w:rsidRPr="007A3AF4">
          <w:rPr>
            <w:sz w:val="24"/>
            <w:szCs w:val="24"/>
            <w:lang w:val="en-US"/>
          </w:rPr>
          <w:t xml:space="preserve">To prove the success of </w:t>
        </w:r>
        <w:proofErr w:type="spellStart"/>
        <w:r w:rsidR="007A3AF4" w:rsidRPr="007A3AF4">
          <w:rPr>
            <w:sz w:val="24"/>
            <w:szCs w:val="24"/>
            <w:lang w:val="en-US"/>
          </w:rPr>
          <w:t>anonymising</w:t>
        </w:r>
        <w:proofErr w:type="spellEnd"/>
        <w:r w:rsidR="007A3AF4" w:rsidRPr="007A3AF4">
          <w:rPr>
            <w:sz w:val="24"/>
            <w:szCs w:val="24"/>
            <w:lang w:val="en-US"/>
          </w:rPr>
          <w:t xml:space="preserve"> data, data utility is discussed as the main objective to be </w:t>
        </w:r>
        <w:proofErr w:type="spellStart"/>
        <w:r w:rsidR="007A3AF4" w:rsidRPr="007A3AF4">
          <w:rPr>
            <w:sz w:val="24"/>
            <w:szCs w:val="24"/>
            <w:lang w:val="en-US"/>
          </w:rPr>
          <w:t>maximised</w:t>
        </w:r>
        <w:proofErr w:type="spellEnd"/>
        <w:r w:rsidR="007A3AF4" w:rsidRPr="007A3AF4">
          <w:rPr>
            <w:sz w:val="24"/>
            <w:szCs w:val="24"/>
            <w:lang w:val="en-US"/>
          </w:rPr>
          <w:t xml:space="preserve"> while providing data with a disclosure risk </w:t>
        </w:r>
        <w:proofErr w:type="gramStart"/>
        <w:r w:rsidR="007A3AF4" w:rsidRPr="007A3AF4">
          <w:rPr>
            <w:sz w:val="24"/>
            <w:szCs w:val="24"/>
            <w:lang w:val="en-US"/>
          </w:rPr>
          <w:t>below certain limits</w:t>
        </w:r>
        <w:proofErr w:type="gramEnd"/>
        <w:r w:rsidR="007A3AF4" w:rsidRPr="007A3AF4">
          <w:rPr>
            <w:sz w:val="24"/>
            <w:szCs w:val="24"/>
            <w:lang w:val="en-US"/>
          </w:rPr>
          <w:t>. A practical application of data from psychometrics provides some further insights.</w:t>
        </w:r>
      </w:ins>
      <w:del w:id="18" w:author="Matthias Templ" w:date="2024-02-21T22:49:00Z">
        <w:r w:rsidR="004E7C67" w:rsidRPr="000345D9" w:rsidDel="007A3AF4">
          <w:rPr>
            <w:sz w:val="24"/>
            <w:szCs w:val="24"/>
            <w:lang w:val="en-US"/>
          </w:rPr>
          <w:delText xml:space="preserve">In this contribution we present different approaches that can be used for the protection of confidentiality of the data. </w:delText>
        </w:r>
      </w:del>
    </w:p>
    <w:p w14:paraId="7FBF0906" w14:textId="77777777" w:rsidR="00A56A21" w:rsidRPr="00A56A21" w:rsidRDefault="00A56A21">
      <w:pPr>
        <w:rPr>
          <w:sz w:val="24"/>
          <w:szCs w:val="24"/>
          <w:lang w:val="en-US"/>
        </w:rPr>
      </w:pPr>
    </w:p>
    <w:p w14:paraId="0DDDB5B1" w14:textId="09DBCC8B" w:rsidR="00A56A21" w:rsidRPr="00CC7029" w:rsidRDefault="00CC7029">
      <w:pPr>
        <w:rPr>
          <w:b/>
          <w:bCs/>
          <w:sz w:val="24"/>
          <w:szCs w:val="24"/>
          <w:lang w:val="en-US"/>
        </w:rPr>
      </w:pPr>
      <w:r w:rsidRPr="00CC7029">
        <w:rPr>
          <w:b/>
          <w:bCs/>
          <w:sz w:val="24"/>
          <w:szCs w:val="24"/>
          <w:lang w:val="en-US"/>
        </w:rPr>
        <w:t>Keywords</w:t>
      </w:r>
    </w:p>
    <w:p w14:paraId="6A15791F" w14:textId="65B9C45F" w:rsidR="00A56A21" w:rsidRPr="00A56A21" w:rsidRDefault="00CC7029">
      <w:pPr>
        <w:rPr>
          <w:sz w:val="24"/>
          <w:szCs w:val="24"/>
          <w:lang w:val="en-US"/>
        </w:rPr>
      </w:pPr>
      <w:r w:rsidRPr="00CC7029">
        <w:rPr>
          <w:sz w:val="24"/>
          <w:szCs w:val="24"/>
          <w:lang w:val="en-US"/>
        </w:rPr>
        <w:t>open science,</w:t>
      </w:r>
      <w:r w:rsidR="004E7C67">
        <w:rPr>
          <w:sz w:val="24"/>
          <w:szCs w:val="24"/>
          <w:lang w:val="en-US"/>
        </w:rPr>
        <w:t xml:space="preserve"> </w:t>
      </w:r>
      <w:ins w:id="19" w:author="Matthias Templ" w:date="2024-02-21T22:55:00Z">
        <w:r w:rsidR="001C5FF5">
          <w:rPr>
            <w:sz w:val="24"/>
            <w:szCs w:val="24"/>
            <w:lang w:val="en-US"/>
          </w:rPr>
          <w:t xml:space="preserve">confidentiality, </w:t>
        </w:r>
        <w:r w:rsidR="001C5FF5" w:rsidRPr="00BD06D5">
          <w:rPr>
            <w:sz w:val="24"/>
            <w:szCs w:val="24"/>
            <w:lang w:val="en-US"/>
          </w:rPr>
          <w:t>reproducibility</w:t>
        </w:r>
        <w:r w:rsidR="001C5FF5">
          <w:rPr>
            <w:sz w:val="24"/>
            <w:szCs w:val="24"/>
            <w:lang w:val="en-US"/>
          </w:rPr>
          <w:t>, anonymization</w:t>
        </w:r>
      </w:ins>
      <w:del w:id="20" w:author="Matthias Templ" w:date="2024-02-21T22:55:00Z">
        <w:r w:rsidR="004E7C67" w:rsidDel="001C5FF5">
          <w:rPr>
            <w:sz w:val="24"/>
            <w:szCs w:val="24"/>
            <w:lang w:val="en-US"/>
          </w:rPr>
          <w:delText>statistical disclosure control</w:delText>
        </w:r>
      </w:del>
      <w:r w:rsidR="004E7C67">
        <w:rPr>
          <w:sz w:val="24"/>
          <w:szCs w:val="24"/>
          <w:lang w:val="en-US"/>
        </w:rPr>
        <w:t xml:space="preserve">, </w:t>
      </w:r>
      <w:ins w:id="21" w:author="Matthias Templ" w:date="2024-02-21T22:55:00Z">
        <w:r w:rsidR="001C5FF5">
          <w:rPr>
            <w:sz w:val="24"/>
            <w:szCs w:val="24"/>
            <w:lang w:val="en-US"/>
          </w:rPr>
          <w:t xml:space="preserve">synthetic data </w:t>
        </w:r>
      </w:ins>
      <w:del w:id="22" w:author="Matthias Templ" w:date="2024-02-21T22:55:00Z">
        <w:r w:rsidR="004E7C67" w:rsidDel="001C5FF5">
          <w:rPr>
            <w:sz w:val="24"/>
            <w:szCs w:val="24"/>
            <w:lang w:val="en-US"/>
          </w:rPr>
          <w:delText>confidentiality</w:delText>
        </w:r>
        <w:r w:rsidR="00BD06D5" w:rsidDel="001C5FF5">
          <w:rPr>
            <w:sz w:val="24"/>
            <w:szCs w:val="24"/>
            <w:lang w:val="en-US"/>
          </w:rPr>
          <w:delText xml:space="preserve">, </w:delText>
        </w:r>
        <w:r w:rsidR="00BD06D5" w:rsidRPr="00BD06D5" w:rsidDel="001C5FF5">
          <w:rPr>
            <w:sz w:val="24"/>
            <w:szCs w:val="24"/>
            <w:lang w:val="en-US"/>
          </w:rPr>
          <w:delText>reproducibility</w:delText>
        </w:r>
      </w:del>
    </w:p>
    <w:p w14:paraId="7B6776B3" w14:textId="77777777" w:rsidR="00A56A21" w:rsidRPr="00A56A21" w:rsidRDefault="00A56A21">
      <w:pPr>
        <w:rPr>
          <w:lang w:val="en-US"/>
        </w:rPr>
      </w:pPr>
    </w:p>
    <w:sectPr w:rsidR="00A56A21" w:rsidRPr="00A56A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hias Templ">
    <w15:presenceInfo w15:providerId="AD" w15:userId="S::matthias.templ@fhnw.ch::3771a5c0-5d35-4798-b7a1-3ea6abe9d2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6D"/>
    <w:rsid w:val="00017A03"/>
    <w:rsid w:val="000345D9"/>
    <w:rsid w:val="000447C9"/>
    <w:rsid w:val="000637FA"/>
    <w:rsid w:val="00064627"/>
    <w:rsid w:val="00081493"/>
    <w:rsid w:val="000F45DC"/>
    <w:rsid w:val="001656D4"/>
    <w:rsid w:val="001C5FF5"/>
    <w:rsid w:val="002267EA"/>
    <w:rsid w:val="002E6EAC"/>
    <w:rsid w:val="003506C9"/>
    <w:rsid w:val="003515E5"/>
    <w:rsid w:val="00353BEE"/>
    <w:rsid w:val="00364E2A"/>
    <w:rsid w:val="00370A7D"/>
    <w:rsid w:val="003F6F92"/>
    <w:rsid w:val="00404C9D"/>
    <w:rsid w:val="00415A25"/>
    <w:rsid w:val="00432468"/>
    <w:rsid w:val="00440A81"/>
    <w:rsid w:val="004D0A70"/>
    <w:rsid w:val="004E7C67"/>
    <w:rsid w:val="004F3331"/>
    <w:rsid w:val="005A31B5"/>
    <w:rsid w:val="005A690A"/>
    <w:rsid w:val="005C60E3"/>
    <w:rsid w:val="005E014C"/>
    <w:rsid w:val="00614610"/>
    <w:rsid w:val="0065705B"/>
    <w:rsid w:val="00670727"/>
    <w:rsid w:val="006750E0"/>
    <w:rsid w:val="00691B94"/>
    <w:rsid w:val="006964BD"/>
    <w:rsid w:val="006B7B6D"/>
    <w:rsid w:val="007632E7"/>
    <w:rsid w:val="007A1783"/>
    <w:rsid w:val="007A3AF4"/>
    <w:rsid w:val="00804E56"/>
    <w:rsid w:val="008467DF"/>
    <w:rsid w:val="00863F0F"/>
    <w:rsid w:val="008E6282"/>
    <w:rsid w:val="009058A6"/>
    <w:rsid w:val="00905D78"/>
    <w:rsid w:val="00953FFB"/>
    <w:rsid w:val="009562C5"/>
    <w:rsid w:val="009673A7"/>
    <w:rsid w:val="009D7A81"/>
    <w:rsid w:val="00A56086"/>
    <w:rsid w:val="00A56A21"/>
    <w:rsid w:val="00A743F5"/>
    <w:rsid w:val="00A93BC4"/>
    <w:rsid w:val="00AD1CBE"/>
    <w:rsid w:val="00B105CB"/>
    <w:rsid w:val="00B24010"/>
    <w:rsid w:val="00B258D5"/>
    <w:rsid w:val="00BD06D5"/>
    <w:rsid w:val="00BE1155"/>
    <w:rsid w:val="00C128FF"/>
    <w:rsid w:val="00C46156"/>
    <w:rsid w:val="00C47CF4"/>
    <w:rsid w:val="00CB1A16"/>
    <w:rsid w:val="00CC7029"/>
    <w:rsid w:val="00CD1000"/>
    <w:rsid w:val="00D07102"/>
    <w:rsid w:val="00D75451"/>
    <w:rsid w:val="00D8644B"/>
    <w:rsid w:val="00DC281C"/>
    <w:rsid w:val="00DE43C3"/>
    <w:rsid w:val="00DF2488"/>
    <w:rsid w:val="00E1676C"/>
    <w:rsid w:val="00E26EE5"/>
    <w:rsid w:val="00E32118"/>
    <w:rsid w:val="00EE4212"/>
    <w:rsid w:val="00F50D7C"/>
    <w:rsid w:val="00FB0078"/>
    <w:rsid w:val="00FC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4A51"/>
  <w15:chartTrackingRefBased/>
  <w15:docId w15:val="{FA92A4B4-6FF8-4566-B02D-E88D8C76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81C"/>
    <w:pPr>
      <w:ind w:left="720"/>
      <w:contextualSpacing/>
    </w:pPr>
  </w:style>
  <w:style w:type="paragraph" w:styleId="Revision">
    <w:name w:val="Revision"/>
    <w:hidden/>
    <w:uiPriority w:val="99"/>
    <w:semiHidden/>
    <w:rsid w:val="007A3A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Novák</dc:creator>
  <cp:keywords/>
  <dc:description/>
  <cp:lastModifiedBy>Matthias Templ</cp:lastModifiedBy>
  <cp:revision>5</cp:revision>
  <dcterms:created xsi:type="dcterms:W3CDTF">2024-02-21T21:44:00Z</dcterms:created>
  <dcterms:modified xsi:type="dcterms:W3CDTF">2024-02-21T22:04:00Z</dcterms:modified>
</cp:coreProperties>
</file>